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7BC8" w14:textId="77777777" w:rsidR="00314ACD" w:rsidRDefault="00314ACD" w:rsidP="00314ACD">
      <w:r>
        <w:t>#!markdown</w:t>
      </w:r>
    </w:p>
    <w:p w14:paraId="024C6121" w14:textId="77777777" w:rsidR="00314ACD" w:rsidRDefault="00314ACD" w:rsidP="00314ACD"/>
    <w:p w14:paraId="4736EEAD" w14:textId="77777777" w:rsidR="00314ACD" w:rsidRDefault="00314ACD" w:rsidP="00314ACD">
      <w:r>
        <w:t>&lt;span style="font-size:16px;"&gt;</w:t>
      </w:r>
    </w:p>
    <w:p w14:paraId="216F4BD4" w14:textId="77777777" w:rsidR="00314ACD" w:rsidRDefault="00314ACD" w:rsidP="00314ACD">
      <w:r>
        <w:t>&lt;h1 style="font-family:Copperplate"&gt;Arrays&lt;/h1&gt;</w:t>
      </w:r>
    </w:p>
    <w:p w14:paraId="45BCBA7D" w14:textId="6E7645AA" w:rsidR="00314ACD" w:rsidRDefault="00314ACD" w:rsidP="00314ACD">
      <w:r>
        <w:t xml:space="preserve">&lt;code&gt;Arrays&lt;/code&gt; are </w:t>
      </w:r>
      <w:ins w:id="0" w:author="Phil Pfeiffer" w:date="2022-01-30T21:56:00Z">
        <w:r w:rsidR="005D2F2A">
          <w:t xml:space="preserve">C# </w:t>
        </w:r>
      </w:ins>
      <w:del w:id="1" w:author="Phil Pfeiffer" w:date="2022-01-30T21:56:00Z">
        <w:r w:rsidDel="005D2F2A">
          <w:delText xml:space="preserve">a </w:delText>
        </w:r>
      </w:del>
      <w:r>
        <w:t>data structure</w:t>
      </w:r>
      <w:ins w:id="2" w:author="Phil Pfeiffer" w:date="2022-01-30T21:56:00Z">
        <w:r w:rsidR="005D2F2A">
          <w:t>s</w:t>
        </w:r>
      </w:ins>
      <w:r>
        <w:t xml:space="preserve"> </w:t>
      </w:r>
      <w:del w:id="3" w:author="Phil Pfeiffer" w:date="2022-01-30T21:56:00Z">
        <w:r w:rsidDel="005D2F2A">
          <w:delText xml:space="preserve">in C# </w:delText>
        </w:r>
      </w:del>
      <w:r>
        <w:t xml:space="preserve">that </w:t>
      </w:r>
      <w:del w:id="4" w:author="Phil Pfeiffer" w:date="2022-01-30T21:56:00Z">
        <w:r w:rsidDel="005D2F2A">
          <w:delText xml:space="preserve">can </w:delText>
        </w:r>
      </w:del>
      <w:r>
        <w:t xml:space="preserve">store multiple </w:t>
      </w:r>
      <w:ins w:id="5" w:author="Phil Pfeiffer" w:date="2022-01-30T21:56:00Z">
        <w:r w:rsidR="005D2F2A">
          <w:t xml:space="preserve">instances </w:t>
        </w:r>
      </w:ins>
      <w:r>
        <w:t xml:space="preserve">of the same type of </w:t>
      </w:r>
      <w:ins w:id="6" w:author="Phil Pfeiffer" w:date="2022-01-30T21:56:00Z">
        <w:r w:rsidR="005D2F2A">
          <w:t>item</w:t>
        </w:r>
      </w:ins>
      <w:del w:id="7" w:author="Phil Pfeiffer" w:date="2022-01-30T21:56:00Z">
        <w:r w:rsidDel="005D2F2A">
          <w:delText>variable</w:delText>
        </w:r>
      </w:del>
      <w:ins w:id="8" w:author="Phil Pfeiffer" w:date="2022-01-30T21:56:00Z">
        <w:r w:rsidR="005D2F2A">
          <w:t xml:space="preserve">: </w:t>
        </w:r>
      </w:ins>
      <w:ins w:id="9" w:author="Phil Pfeiffer" w:date="2022-01-30T21:57:00Z">
        <w:r w:rsidR="005D2F2A">
          <w:t xml:space="preserve">e.g., </w:t>
        </w:r>
      </w:ins>
      <w:del w:id="10" w:author="Phil Pfeiffer" w:date="2022-01-30T21:57:00Z">
        <w:r w:rsidDel="005D2F2A">
          <w:delText xml:space="preserve">. For example, you could have an &lt;code&gt;array&lt;/code&gt; of </w:delText>
        </w:r>
      </w:del>
      <w:r>
        <w:t xml:space="preserve">&lt;code&gt;ints&lt;/code&gt;: &lt;kbd&gt;[1, 2, 3]&lt;/kbd&gt;, </w:t>
      </w:r>
      <w:del w:id="11" w:author="Phil Pfeiffer" w:date="2022-01-30T21:57:00Z">
        <w:r w:rsidDel="005D2F2A">
          <w:delText xml:space="preserve">an &lt;code&gt;array&lt;/code&gt; of </w:delText>
        </w:r>
      </w:del>
      <w:r>
        <w:t xml:space="preserve">&lt;code&gt;doubles&lt;/code&gt;: &lt;kbd&gt;[1.2, 0.144579, 63.0]&lt;/kbd&gt;, or </w:t>
      </w:r>
      <w:del w:id="12" w:author="Phil Pfeiffer" w:date="2022-01-30T21:57:00Z">
        <w:r w:rsidDel="005D2F2A">
          <w:delText xml:space="preserve">an &lt;code&gt;array&lt;/code&gt; of </w:delText>
        </w:r>
      </w:del>
      <w:r>
        <w:t>&lt;code&gt;strings&lt;/code&gt;: &lt;kbd&gt;["Hello", "World!"]&lt;/kbd&gt;.</w:t>
      </w:r>
    </w:p>
    <w:p w14:paraId="744B2945" w14:textId="77777777" w:rsidR="00314ACD" w:rsidRDefault="00314ACD" w:rsidP="00314ACD">
      <w:r>
        <w:t>&lt;/span&gt;</w:t>
      </w:r>
    </w:p>
    <w:p w14:paraId="027B306F" w14:textId="77777777" w:rsidR="00314ACD" w:rsidRDefault="00314ACD" w:rsidP="00314ACD"/>
    <w:p w14:paraId="4AFDC93F" w14:textId="77777777" w:rsidR="00314ACD" w:rsidRDefault="00314ACD" w:rsidP="00314ACD">
      <w:r>
        <w:t>#!markdown</w:t>
      </w:r>
    </w:p>
    <w:p w14:paraId="051E5534" w14:textId="77777777" w:rsidR="00314ACD" w:rsidRDefault="00314ACD" w:rsidP="00314ACD"/>
    <w:p w14:paraId="77B751CD" w14:textId="77777777" w:rsidR="00314ACD" w:rsidRDefault="00314ACD" w:rsidP="00314ACD">
      <w:r>
        <w:t>&lt;span style="font-size:16px;"&gt;</w:t>
      </w:r>
    </w:p>
    <w:p w14:paraId="4ECA223A" w14:textId="77777777" w:rsidR="00314ACD" w:rsidRDefault="00314ACD" w:rsidP="00314ACD">
      <w:r>
        <w:t>&lt;h4 style="font-family:Copperplate;margin-bottom:6pt;"&gt;Declaring an Array&lt;/h4&gt;</w:t>
      </w:r>
    </w:p>
    <w:p w14:paraId="3B8FF58B" w14:textId="7112DDFF" w:rsidR="00314ACD" w:rsidRDefault="00314ACD" w:rsidP="00314ACD">
      <w:r>
        <w:t xml:space="preserve">Declaring an array is </w:t>
      </w:r>
      <w:del w:id="13" w:author="Phil Pfeiffer" w:date="2022-01-30T21:58:00Z">
        <w:r w:rsidDel="005D2F2A">
          <w:delText xml:space="preserve">very </w:delText>
        </w:r>
      </w:del>
      <w:r>
        <w:t xml:space="preserve">similar to declaring a variable. First, declare the type of </w:t>
      </w:r>
      <w:del w:id="14" w:author="Phil Pfeiffer" w:date="2022-01-30T22:03:00Z">
        <w:r w:rsidDel="003D5328">
          <w:delText xml:space="preserve">variable </w:delText>
        </w:r>
      </w:del>
      <w:ins w:id="15" w:author="Phil Pfeiffer" w:date="2022-01-30T22:03:00Z">
        <w:r w:rsidR="003D5328">
          <w:t>values</w:t>
        </w:r>
        <w:r w:rsidR="003D5328">
          <w:t xml:space="preserve"> </w:t>
        </w:r>
      </w:ins>
      <w:ins w:id="16" w:author="Phil Pfeiffer" w:date="2022-01-30T21:58:00Z">
        <w:r w:rsidR="005D2F2A">
          <w:t xml:space="preserve">that the array </w:t>
        </w:r>
      </w:ins>
      <w:r>
        <w:t>store</w:t>
      </w:r>
      <w:ins w:id="17" w:author="Phil Pfeiffer" w:date="2022-01-30T21:58:00Z">
        <w:r w:rsidR="005D2F2A">
          <w:t>s</w:t>
        </w:r>
      </w:ins>
      <w:del w:id="18" w:author="Phil Pfeiffer" w:date="2022-01-30T21:58:00Z">
        <w:r w:rsidDel="005D2F2A">
          <w:delText>d in the array</w:delText>
        </w:r>
      </w:del>
      <w:ins w:id="19" w:author="Phil Pfeiffer" w:date="2022-01-30T21:58:00Z">
        <w:r w:rsidR="005D2F2A">
          <w:t xml:space="preserve">. </w:t>
        </w:r>
      </w:ins>
      <w:del w:id="20" w:author="Phil Pfeiffer" w:date="2022-01-30T21:58:00Z">
        <w:r w:rsidDel="005D2F2A">
          <w:delText>, and t</w:delText>
        </w:r>
      </w:del>
      <w:ins w:id="21" w:author="Phil Pfeiffer" w:date="2022-01-30T21:58:00Z">
        <w:r w:rsidR="005D2F2A">
          <w:t>T</w:t>
        </w:r>
      </w:ins>
      <w:r>
        <w:t>hen</w:t>
      </w:r>
      <w:ins w:id="22" w:author="Phil Pfeiffer" w:date="2022-01-30T21:58:00Z">
        <w:r w:rsidR="005D2F2A">
          <w:t>,</w:t>
        </w:r>
      </w:ins>
      <w:r>
        <w:t xml:space="preserve"> denote that it is an array with &lt;code&gt;[]&lt;/code&gt; like so:&lt;br /&gt;</w:t>
      </w:r>
    </w:p>
    <w:p w14:paraId="1CCBB39C" w14:textId="77777777" w:rsidR="00314ACD" w:rsidRDefault="00314ACD" w:rsidP="00314ACD">
      <w:r>
        <w:t>&lt;kbd&gt;int[] arrayOfIntegers;&lt;/kbd&gt;</w:t>
      </w:r>
    </w:p>
    <w:p w14:paraId="4DB6208B" w14:textId="77777777" w:rsidR="00314ACD" w:rsidRDefault="00314ACD" w:rsidP="00314ACD">
      <w:r>
        <w:t>&lt;/span&gt;</w:t>
      </w:r>
    </w:p>
    <w:p w14:paraId="5F0B492A" w14:textId="77777777" w:rsidR="00314ACD" w:rsidRDefault="00314ACD" w:rsidP="00314ACD"/>
    <w:p w14:paraId="4F02B3D6" w14:textId="77777777" w:rsidR="00314ACD" w:rsidRDefault="00314ACD" w:rsidP="00314ACD">
      <w:r>
        <w:t>#!markdown</w:t>
      </w:r>
    </w:p>
    <w:p w14:paraId="35BA01F1" w14:textId="77777777" w:rsidR="00314ACD" w:rsidRDefault="00314ACD" w:rsidP="00314ACD"/>
    <w:p w14:paraId="3BE9554A" w14:textId="77777777" w:rsidR="00314ACD" w:rsidRDefault="00314ACD" w:rsidP="00314ACD">
      <w:r>
        <w:t>&lt;span style="font-size:16px;"&gt;</w:t>
      </w:r>
    </w:p>
    <w:p w14:paraId="0179D074" w14:textId="77777777" w:rsidR="00314ACD" w:rsidRDefault="00314ACD" w:rsidP="00314ACD">
      <w:r>
        <w:t>&lt;h4 style="font-family:Copperplate;margin-bottom:6pt;"&gt;Initializing an Array&lt;/h4&gt;</w:t>
      </w:r>
    </w:p>
    <w:p w14:paraId="393E9A14" w14:textId="6FCD6D13" w:rsidR="00314ACD" w:rsidRDefault="00314ACD" w:rsidP="00314ACD">
      <w:del w:id="23" w:author="Phil Pfeiffer" w:date="2022-01-30T21:59:00Z">
        <w:r w:rsidDel="005D2F2A">
          <w:delText>There are two ways of initializing the variables in an array. The</w:delText>
        </w:r>
      </w:del>
      <w:ins w:id="24" w:author="Phil Pfeiffer" w:date="2022-01-30T21:59:00Z">
        <w:r w:rsidR="005D2F2A">
          <w:t xml:space="preserve">An array’s contents can be initialized by </w:t>
        </w:r>
      </w:ins>
      <w:del w:id="25" w:author="Phil Pfeiffer" w:date="2022-01-30T21:59:00Z">
        <w:r w:rsidDel="005D2F2A">
          <w:delText xml:space="preserve"> first is to </w:delText>
        </w:r>
      </w:del>
      <w:r>
        <w:t>assign</w:t>
      </w:r>
      <w:ins w:id="26" w:author="Phil Pfeiffer" w:date="2022-01-30T21:59:00Z">
        <w:r w:rsidR="005D2F2A">
          <w:t xml:space="preserve">ing </w:t>
        </w:r>
      </w:ins>
      <w:del w:id="27" w:author="Phil Pfeiffer" w:date="2022-01-30T21:59:00Z">
        <w:r w:rsidDel="005D2F2A">
          <w:delText xml:space="preserve"> the </w:delText>
        </w:r>
      </w:del>
      <w:ins w:id="28" w:author="Phil Pfeiffer" w:date="2022-01-30T21:59:00Z">
        <w:r w:rsidR="005D2F2A">
          <w:t xml:space="preserve">a </w:t>
        </w:r>
      </w:ins>
      <w:r>
        <w:t xml:space="preserve">value </w:t>
      </w:r>
      <w:ins w:id="29" w:author="Phil Pfeiffer" w:date="2022-01-30T21:59:00Z">
        <w:r w:rsidR="005D2F2A">
          <w:t xml:space="preserve">to each </w:t>
        </w:r>
      </w:ins>
      <w:del w:id="30" w:author="Phil Pfeiffer" w:date="2022-01-30T21:59:00Z">
        <w:r w:rsidDel="005D2F2A">
          <w:delText>of each variable</w:delText>
        </w:r>
      </w:del>
      <w:ins w:id="31" w:author="Phil Pfeiffer" w:date="2022-01-30T21:59:00Z">
        <w:r w:rsidR="005D2F2A">
          <w:t>of its items</w:t>
        </w:r>
      </w:ins>
      <w:r>
        <w:t>:&lt;br /&gt;</w:t>
      </w:r>
    </w:p>
    <w:p w14:paraId="31A9C3FD" w14:textId="77777777" w:rsidR="00314ACD" w:rsidRDefault="00314ACD" w:rsidP="00314ACD">
      <w:r>
        <w:t>&lt;kbd&gt;int[] arrayOfIntegers = {1, 2, 3, 4};&lt;/kbd&gt;&lt;br /&gt;</w:t>
      </w:r>
    </w:p>
    <w:p w14:paraId="58D0943B" w14:textId="3603092B" w:rsidR="00314ACD" w:rsidRDefault="00314ACD" w:rsidP="00314ACD">
      <w:del w:id="32" w:author="Phil Pfeiffer" w:date="2022-01-30T22:00:00Z">
        <w:r w:rsidDel="005D2F2A">
          <w:delText>The second is to us</w:delText>
        </w:r>
      </w:del>
      <w:ins w:id="33" w:author="Phil Pfeiffer" w:date="2022-01-30T22:00:00Z">
        <w:r w:rsidR="005D2F2A">
          <w:t xml:space="preserve">Alternatively, </w:t>
        </w:r>
      </w:ins>
      <w:del w:id="34" w:author="Phil Pfeiffer" w:date="2022-01-30T22:00:00Z">
        <w:r w:rsidDel="005D2F2A">
          <w:delText>e</w:delText>
        </w:r>
        <w:r w:rsidDel="003D5328">
          <w:delText xml:space="preserve"> </w:delText>
        </w:r>
      </w:del>
      <w:r>
        <w:t>the &lt;code&gt;new&lt;/code&gt; keyword</w:t>
      </w:r>
      <w:ins w:id="35" w:author="Phil Pfeiffer" w:date="2022-01-30T22:00:00Z">
        <w:r w:rsidR="003D5328">
          <w:t xml:space="preserve"> specifies </w:t>
        </w:r>
      </w:ins>
      <w:del w:id="36" w:author="Phil Pfeiffer" w:date="2022-01-30T22:00:00Z">
        <w:r w:rsidDel="003D5328">
          <w:delText>. This allows you to specify the</w:delText>
        </w:r>
      </w:del>
      <w:ins w:id="37" w:author="Phil Pfeiffer" w:date="2022-01-30T22:00:00Z">
        <w:r w:rsidR="003D5328">
          <w:t>an array’s</w:t>
        </w:r>
      </w:ins>
      <w:r>
        <w:t xml:space="preserve"> size</w:t>
      </w:r>
      <w:del w:id="38" w:author="Phil Pfeiffer" w:date="2022-01-30T22:02:00Z">
        <w:r w:rsidDel="003D5328">
          <w:delText xml:space="preserve"> </w:delText>
        </w:r>
      </w:del>
      <w:del w:id="39" w:author="Phil Pfeiffer" w:date="2022-01-30T22:00:00Z">
        <w:r w:rsidDel="003D5328">
          <w:delText xml:space="preserve">of the array </w:delText>
        </w:r>
      </w:del>
      <w:del w:id="40" w:author="Phil Pfeiffer" w:date="2022-01-30T22:02:00Z">
        <w:r w:rsidDel="003D5328">
          <w:delText>without assigning values</w:delText>
        </w:r>
      </w:del>
      <w:ins w:id="41" w:author="Phil Pfeiffer" w:date="2022-01-30T22:02:00Z">
        <w:r w:rsidR="003D5328">
          <w:t xml:space="preserve"> and initializes</w:t>
        </w:r>
      </w:ins>
      <w:del w:id="42" w:author="Phil Pfeiffer" w:date="2022-01-30T22:00:00Z">
        <w:r w:rsidDel="003D5328">
          <w:delText xml:space="preserve"> to each item; </w:delText>
        </w:r>
      </w:del>
      <w:del w:id="43" w:author="Phil Pfeiffer" w:date="2022-01-30T22:01:00Z">
        <w:r w:rsidDel="003D5328">
          <w:delText>u</w:delText>
        </w:r>
      </w:del>
      <w:del w:id="44" w:author="Phil Pfeiffer" w:date="2022-01-30T22:02:00Z">
        <w:r w:rsidDel="003D5328">
          <w:delText>nspecified items will be initialized</w:delText>
        </w:r>
      </w:del>
      <w:ins w:id="45" w:author="Phil Pfeiffer" w:date="2022-01-30T22:02:00Z">
        <w:r w:rsidR="003D5328">
          <w:t xml:space="preserve"> its </w:t>
        </w:r>
      </w:ins>
      <w:ins w:id="46" w:author="Phil Pfeiffer" w:date="2022-01-30T22:04:00Z">
        <w:r w:rsidR="003D5328">
          <w:t>elements</w:t>
        </w:r>
      </w:ins>
      <w:ins w:id="47" w:author="Phil Pfeiffer" w:date="2022-01-30T22:02:00Z">
        <w:r w:rsidR="003D5328">
          <w:t xml:space="preserve"> </w:t>
        </w:r>
      </w:ins>
      <w:del w:id="48" w:author="Phil Pfeiffer" w:date="2022-01-30T22:02:00Z">
        <w:r w:rsidDel="003D5328">
          <w:delText xml:space="preserve"> </w:delText>
        </w:r>
      </w:del>
      <w:r>
        <w:t xml:space="preserve">to a </w:t>
      </w:r>
      <w:ins w:id="49" w:author="Phil Pfeiffer" w:date="2022-01-30T22:02:00Z">
        <w:r w:rsidR="003D5328">
          <w:t xml:space="preserve">type-dependent </w:t>
        </w:r>
      </w:ins>
      <w:r>
        <w:t>default</w:t>
      </w:r>
      <w:ins w:id="50" w:author="Phil Pfeiffer" w:date="2022-01-30T22:02:00Z">
        <w:r w:rsidR="003D5328">
          <w:t xml:space="preserve"> value</w:t>
        </w:r>
      </w:ins>
      <w:del w:id="51" w:author="Phil Pfeiffer" w:date="2022-01-30T22:02:00Z">
        <w:r w:rsidDel="003D5328">
          <w:delText xml:space="preserve"> value</w:delText>
        </w:r>
      </w:del>
      <w:r>
        <w:t xml:space="preserve">. For example, unspecified &lt;code&gt;integers&lt;/code&gt; </w:t>
      </w:r>
      <w:del w:id="52" w:author="Phil Pfeiffer" w:date="2022-01-30T22:02:00Z">
        <w:r w:rsidDel="003D5328">
          <w:delText>will be</w:delText>
        </w:r>
      </w:del>
      <w:ins w:id="53" w:author="Phil Pfeiffer" w:date="2022-01-30T22:02:00Z">
        <w:r w:rsidR="003D5328">
          <w:t>are</w:t>
        </w:r>
      </w:ins>
      <w:r>
        <w:t xml:space="preserve"> initialized to 0.&lt;br /&gt;</w:t>
      </w:r>
    </w:p>
    <w:p w14:paraId="54D374AC" w14:textId="77777777" w:rsidR="00314ACD" w:rsidRDefault="00314ACD" w:rsidP="00314ACD">
      <w:r>
        <w:t>&lt;kbd&gt;int[] arrayOfIntegers = new int[4];&lt;/kbd&gt;&lt;br /&gt;&lt;br /&gt;</w:t>
      </w:r>
    </w:p>
    <w:p w14:paraId="4F2FD123" w14:textId="77777777" w:rsidR="00314ACD" w:rsidRDefault="00314ACD" w:rsidP="00314ACD">
      <w:r>
        <w:t>Below are some examples.</w:t>
      </w:r>
    </w:p>
    <w:p w14:paraId="7876FFB5" w14:textId="77777777" w:rsidR="00314ACD" w:rsidRDefault="00314ACD" w:rsidP="00314ACD">
      <w:r>
        <w:t>&lt;/span&gt;</w:t>
      </w:r>
    </w:p>
    <w:p w14:paraId="083CB459" w14:textId="77777777" w:rsidR="00314ACD" w:rsidRDefault="00314ACD" w:rsidP="00314ACD"/>
    <w:p w14:paraId="1BDF7BE6" w14:textId="77777777" w:rsidR="00314ACD" w:rsidRDefault="00314ACD" w:rsidP="00314ACD">
      <w:r>
        <w:t>#!csharp</w:t>
      </w:r>
    </w:p>
    <w:p w14:paraId="67A0D78E" w14:textId="77777777" w:rsidR="00314ACD" w:rsidRDefault="00314ACD" w:rsidP="00314ACD"/>
    <w:p w14:paraId="207A5AD9" w14:textId="77777777" w:rsidR="00314ACD" w:rsidRDefault="00314ACD" w:rsidP="00314ACD">
      <w:r>
        <w:t>// Create an array of two strings</w:t>
      </w:r>
    </w:p>
    <w:p w14:paraId="10FBFEC4" w14:textId="77777777" w:rsidR="00314ACD" w:rsidRDefault="00314ACD" w:rsidP="00314ACD">
      <w:r>
        <w:lastRenderedPageBreak/>
        <w:t>string[] arrayOfStrings = {"Hello", "World!"};</w:t>
      </w:r>
    </w:p>
    <w:p w14:paraId="2E696711" w14:textId="77777777" w:rsidR="00314ACD" w:rsidRDefault="00314ACD" w:rsidP="00314ACD"/>
    <w:p w14:paraId="1CA3C40E" w14:textId="77777777" w:rsidR="00314ACD" w:rsidRDefault="00314ACD" w:rsidP="00314ACD">
      <w:r>
        <w:t>// Create an array of four integers, and add values later</w:t>
      </w:r>
    </w:p>
    <w:p w14:paraId="51A50E7F" w14:textId="77777777" w:rsidR="00314ACD" w:rsidRDefault="00314ACD" w:rsidP="00314ACD">
      <w:r>
        <w:t>int[] arrayOfIntegers = new int[4];</w:t>
      </w:r>
    </w:p>
    <w:p w14:paraId="442A0DEE" w14:textId="77777777" w:rsidR="00314ACD" w:rsidRDefault="00314ACD" w:rsidP="00314ACD"/>
    <w:p w14:paraId="1C653D9A" w14:textId="77777777" w:rsidR="00314ACD" w:rsidRDefault="00314ACD" w:rsidP="00314ACD">
      <w:r>
        <w:t xml:space="preserve">// You can also use the "new" keyword like this: </w:t>
      </w:r>
    </w:p>
    <w:p w14:paraId="72F90420" w14:textId="77777777" w:rsidR="00314ACD" w:rsidRDefault="00314ACD" w:rsidP="00314ACD">
      <w:r>
        <w:t>double[] arrayOfDoubles = new double[3] {1.2, 0.144579, 63.0};</w:t>
      </w:r>
    </w:p>
    <w:p w14:paraId="56202EE4" w14:textId="77777777" w:rsidR="00314ACD" w:rsidRDefault="00314ACD" w:rsidP="00314ACD"/>
    <w:p w14:paraId="2BB3D6FE" w14:textId="42FB44A8" w:rsidR="00314ACD" w:rsidRDefault="00314ACD" w:rsidP="00314ACD">
      <w:r>
        <w:t xml:space="preserve">// </w:t>
      </w:r>
      <w:del w:id="54" w:author="Phil Pfeiffer" w:date="2022-01-30T22:03:00Z">
        <w:r w:rsidDel="003D5328">
          <w:delText>And like</w:delText>
        </w:r>
      </w:del>
      <w:ins w:id="55" w:author="Phil Pfeiffer" w:date="2022-01-30T22:03:00Z">
        <w:r w:rsidR="003D5328">
          <w:t>Or</w:t>
        </w:r>
      </w:ins>
      <w:r>
        <w:t xml:space="preserve"> this: </w:t>
      </w:r>
    </w:p>
    <w:p w14:paraId="2D4B92E9" w14:textId="77777777" w:rsidR="00314ACD" w:rsidRDefault="00314ACD" w:rsidP="00314ACD">
      <w:r>
        <w:t>char[] arrayOfCharacters = new char[] {'a', 'Z', '.'};</w:t>
      </w:r>
    </w:p>
    <w:p w14:paraId="474FB6CE" w14:textId="77777777" w:rsidR="00314ACD" w:rsidRDefault="00314ACD" w:rsidP="00314ACD"/>
    <w:p w14:paraId="5824E596" w14:textId="77777777" w:rsidR="00314ACD" w:rsidRDefault="00314ACD" w:rsidP="00314ACD">
      <w:r>
        <w:t>//This prints each array:</w:t>
      </w:r>
    </w:p>
    <w:p w14:paraId="1A8882C9" w14:textId="77777777" w:rsidR="00314ACD" w:rsidRDefault="00314ACD" w:rsidP="00314ACD">
      <w:r>
        <w:t>Console.WriteLine($"The array of strings: \t\t[{string.Join(", ", arrayOfStrings)}]\nThe array of integers: \t\t[{string.Join(", ", arrayOfIntegers)}]\nThe array of doubles: \t\t[{string.Join(", ", arrayOfDoubles)}]\nThe array of characters: \t[{string.Join(", ", arrayOfCharacters)}]\n");</w:t>
      </w:r>
    </w:p>
    <w:p w14:paraId="020E23F4" w14:textId="77777777" w:rsidR="00314ACD" w:rsidRDefault="00314ACD" w:rsidP="00314ACD"/>
    <w:p w14:paraId="7385ED54" w14:textId="77777777" w:rsidR="00314ACD" w:rsidRDefault="00314ACD" w:rsidP="00314ACD">
      <w:r>
        <w:t>#!markdown</w:t>
      </w:r>
    </w:p>
    <w:p w14:paraId="73EE975E" w14:textId="77777777" w:rsidR="00314ACD" w:rsidRDefault="00314ACD" w:rsidP="00314ACD"/>
    <w:p w14:paraId="2331D8A0" w14:textId="77777777" w:rsidR="00314ACD" w:rsidRDefault="00314ACD" w:rsidP="00314ACD">
      <w:r>
        <w:t>&lt;span style="font-size:16px;"&gt;</w:t>
      </w:r>
    </w:p>
    <w:p w14:paraId="4A50461F" w14:textId="77777777" w:rsidR="00314ACD" w:rsidRDefault="00314ACD" w:rsidP="00314ACD">
      <w:r>
        <w:t>&lt;h4 style="font-family:Copperplate;margin-bottom:6pt;"&gt;Accessing Array Values&lt;/h4&gt;</w:t>
      </w:r>
    </w:p>
    <w:p w14:paraId="049EDE7E" w14:textId="5635B09D" w:rsidR="00314ACD" w:rsidRDefault="00314ACD" w:rsidP="00314ACD">
      <w:r>
        <w:t xml:space="preserve">&lt;code&gt;Array&lt;/code&gt; elements are accessed using &lt;i&gt;indexing&lt;/i&gt;. Each </w:t>
      </w:r>
      <w:ins w:id="56" w:author="Phil Pfeiffer" w:date="2022-01-30T22:03:00Z">
        <w:r w:rsidR="003D5328">
          <w:t xml:space="preserve">of an array’s </w:t>
        </w:r>
      </w:ins>
      <w:r>
        <w:t xml:space="preserve">value </w:t>
      </w:r>
      <w:del w:id="57" w:author="Phil Pfeiffer" w:date="2022-01-30T22:03:00Z">
        <w:r w:rsidDel="003D5328">
          <w:delText xml:space="preserve">in the array </w:delText>
        </w:r>
      </w:del>
      <w:r>
        <w:t>is assigned an index</w:t>
      </w:r>
      <w:del w:id="58" w:author="Phil Pfeiffer" w:date="2022-01-30T22:03:00Z">
        <w:r w:rsidDel="003D5328">
          <w:delText>; the</w:delText>
        </w:r>
      </w:del>
      <w:ins w:id="59" w:author="Phil Pfeiffer" w:date="2022-01-30T22:03:00Z">
        <w:r w:rsidR="003D5328">
          <w:t>. Its</w:t>
        </w:r>
      </w:ins>
      <w:r>
        <w:t xml:space="preserve"> first element is assigned 0, and the </w:t>
      </w:r>
      <w:del w:id="60" w:author="Phil Pfeiffer" w:date="2022-01-30T22:04:00Z">
        <w:r w:rsidDel="003D5328">
          <w:delText xml:space="preserve">proceeding </w:delText>
        </w:r>
      </w:del>
      <w:ins w:id="61" w:author="Phil Pfeiffer" w:date="2022-01-30T22:04:00Z">
        <w:r w:rsidR="003D5328">
          <w:t>succeeding</w:t>
        </w:r>
        <w:r w:rsidR="003D5328">
          <w:t xml:space="preserve"> </w:t>
        </w:r>
      </w:ins>
      <w:r>
        <w:t>elements are assigned indexes in &lt;i&gt;ascending order&lt;/i&gt;.&lt;br /&gt;</w:t>
      </w:r>
    </w:p>
    <w:p w14:paraId="5DCA4956" w14:textId="0027EE5D" w:rsidR="00314ACD" w:rsidRDefault="00314ACD" w:rsidP="00314ACD">
      <w:r>
        <w:t xml:space="preserve">In C#, array elements are accessed using &lt;code&gt;[i]&lt;/code&gt; where i is the index of the element to access. Given the array &lt;kbd&gt;&lt;code&gt;AgeOfCows&lt;/code&gt; = [15, 4, 8, 9, 3]&lt;/kbd&gt;, the following code will </w:t>
      </w:r>
      <w:del w:id="62" w:author="Phil Pfeiffer" w:date="2022-01-30T22:05:00Z">
        <w:r w:rsidDel="003D5328">
          <w:delText xml:space="preserve">access 8 and </w:delText>
        </w:r>
      </w:del>
      <w:r>
        <w:t xml:space="preserve">print </w:t>
      </w:r>
      <w:del w:id="63" w:author="Phil Pfeiffer" w:date="2022-01-30T22:05:00Z">
        <w:r w:rsidDel="003D5328">
          <w:delText xml:space="preserve">it </w:delText>
        </w:r>
      </w:del>
      <w:ins w:id="64" w:author="Phil Pfeiffer" w:date="2022-01-30T22:05:00Z">
        <w:r w:rsidR="003D5328">
          <w:t>8</w:t>
        </w:r>
        <w:r w:rsidR="003D5328">
          <w:t xml:space="preserve"> </w:t>
        </w:r>
      </w:ins>
      <w:r>
        <w:t>to the console:&lt;br /&gt;</w:t>
      </w:r>
    </w:p>
    <w:p w14:paraId="346C3F9C" w14:textId="77777777" w:rsidR="00314ACD" w:rsidRDefault="00314ACD" w:rsidP="00314ACD">
      <w:r>
        <w:t>&lt;kbd&gt;Console.Write(AgeOfCows[2]);&lt;/kbd&gt;&lt;br /&gt;&lt;br /&gt;</w:t>
      </w:r>
    </w:p>
    <w:p w14:paraId="37D11592" w14:textId="7A5EE799" w:rsidR="00314ACD" w:rsidRDefault="00314ACD" w:rsidP="00314ACD">
      <w:del w:id="65" w:author="Phil Pfeiffer" w:date="2022-01-30T22:05:00Z">
        <w:r w:rsidDel="003D5328">
          <w:delText>You can use this method</w:delText>
        </w:r>
      </w:del>
      <w:ins w:id="66" w:author="Phil Pfeiffer" w:date="2022-01-30T22:05:00Z">
        <w:r w:rsidR="003D5328">
          <w:t>Indexing can also be used</w:t>
        </w:r>
      </w:ins>
      <w:r>
        <w:t xml:space="preserve"> to alter</w:t>
      </w:r>
      <w:ins w:id="67" w:author="Phil Pfeiffer" w:date="2022-01-30T22:05:00Z">
        <w:r w:rsidR="003D5328">
          <w:t xml:space="preserve"> an array’s</w:t>
        </w:r>
      </w:ins>
      <w:r>
        <w:t xml:space="preserve"> elements</w:t>
      </w:r>
      <w:del w:id="68" w:author="Phil Pfeiffer" w:date="2022-01-30T22:05:00Z">
        <w:r w:rsidDel="003D5328">
          <w:delText xml:space="preserve"> in an array as well</w:delText>
        </w:r>
      </w:del>
      <w:r>
        <w:t xml:space="preserve">. The following code </w:t>
      </w:r>
      <w:del w:id="69" w:author="Phil Pfeiffer" w:date="2022-01-30T22:05:00Z">
        <w:r w:rsidDel="003D5328">
          <w:delText xml:space="preserve">will </w:delText>
        </w:r>
      </w:del>
      <w:r>
        <w:t>change</w:t>
      </w:r>
      <w:ins w:id="70" w:author="Phil Pfeiffer" w:date="2022-01-30T22:05:00Z">
        <w:r w:rsidR="003D5328">
          <w:t>s</w:t>
        </w:r>
      </w:ins>
      <w:r>
        <w:t xml:space="preserve"> the value 9 to 10.&lt;br /&gt;</w:t>
      </w:r>
    </w:p>
    <w:p w14:paraId="6B3549F8" w14:textId="77777777" w:rsidR="00314ACD" w:rsidRDefault="00314ACD" w:rsidP="00314ACD">
      <w:r>
        <w:t>&lt;kbd&gt;AgeOfCows[3] = 10;&lt;/kbd&gt;</w:t>
      </w:r>
    </w:p>
    <w:p w14:paraId="76639751" w14:textId="77777777" w:rsidR="00314ACD" w:rsidRDefault="00314ACD" w:rsidP="00314ACD">
      <w:r>
        <w:t>&lt;/span&gt;</w:t>
      </w:r>
    </w:p>
    <w:p w14:paraId="65B0F1BD" w14:textId="77777777" w:rsidR="00314ACD" w:rsidRDefault="00314ACD" w:rsidP="00314ACD"/>
    <w:p w14:paraId="5036CE7A" w14:textId="77777777" w:rsidR="00314ACD" w:rsidRDefault="00314ACD" w:rsidP="00314ACD">
      <w:r>
        <w:t>#!markdown</w:t>
      </w:r>
    </w:p>
    <w:p w14:paraId="619C10F5" w14:textId="77777777" w:rsidR="00314ACD" w:rsidRDefault="00314ACD" w:rsidP="00314ACD"/>
    <w:p w14:paraId="3B4383C3" w14:textId="77777777" w:rsidR="00314ACD" w:rsidRDefault="00314ACD" w:rsidP="00314ACD">
      <w:r>
        <w:t>Reading Excercises here;</w:t>
      </w:r>
    </w:p>
    <w:p w14:paraId="282293E0" w14:textId="77777777" w:rsidR="00314ACD" w:rsidRDefault="00314ACD" w:rsidP="00314ACD"/>
    <w:p w14:paraId="518FCF84" w14:textId="77777777" w:rsidR="00314ACD" w:rsidRDefault="00314ACD" w:rsidP="00314ACD">
      <w:r>
        <w:lastRenderedPageBreak/>
        <w:t>Split new file below</w:t>
      </w:r>
    </w:p>
    <w:p w14:paraId="1518DE50" w14:textId="77777777" w:rsidR="00314ACD" w:rsidRDefault="00314ACD" w:rsidP="00314ACD"/>
    <w:p w14:paraId="761550FE" w14:textId="77777777" w:rsidR="00314ACD" w:rsidRDefault="00314ACD" w:rsidP="00314ACD">
      <w:r>
        <w:t>#!markdown</w:t>
      </w:r>
    </w:p>
    <w:p w14:paraId="2AD10760" w14:textId="77777777" w:rsidR="00314ACD" w:rsidRDefault="00314ACD" w:rsidP="00314ACD"/>
    <w:p w14:paraId="3014C551" w14:textId="77777777" w:rsidR="00314ACD" w:rsidRDefault="00314ACD" w:rsidP="00314ACD">
      <w:r>
        <w:t>&lt;span style="font-size:16px;"&gt;</w:t>
      </w:r>
    </w:p>
    <w:p w14:paraId="27E28D4B" w14:textId="77777777" w:rsidR="00314ACD" w:rsidRDefault="00314ACD" w:rsidP="00314ACD">
      <w:r>
        <w:t>&lt;h4 style="font-family:Copperplate;margin-bottom:6pt;"&gt;Arrays in Memory&lt;/h4&gt;</w:t>
      </w:r>
    </w:p>
    <w:p w14:paraId="39533A0F" w14:textId="77777777" w:rsidR="00314ACD" w:rsidRDefault="00314ACD" w:rsidP="00314ACD">
      <w:r>
        <w:t>&lt;img src="https://raw.githubusercontent.com/FLAMINGxFURY/TextbookTemp/main/Chapter%201%20-%20Array%20and%20Array%20Algorithms/Assets/ArraysInMemory.png" style="width:90%;"/&gt;&lt;br /&gt;</w:t>
      </w:r>
    </w:p>
    <w:p w14:paraId="48E713B0" w14:textId="77777777" w:rsidR="00314ACD" w:rsidRDefault="00314ACD" w:rsidP="00314ACD">
      <w:r>
        <w:t>&lt;a href="https://codeforwin.org/2017/10/c-arrays-declare-initialize-access.html" style="font-size:11px;"&gt;Source: Codeforwin.org&lt;/a&gt;</w:t>
      </w:r>
    </w:p>
    <w:p w14:paraId="63EB104A" w14:textId="77777777" w:rsidR="00314ACD" w:rsidRDefault="00314ACD" w:rsidP="00314ACD">
      <w:r>
        <w:t>&lt;/span&gt;</w:t>
      </w:r>
    </w:p>
    <w:p w14:paraId="4BDCE06B" w14:textId="77777777" w:rsidR="00314ACD" w:rsidRDefault="00314ACD" w:rsidP="00314ACD"/>
    <w:p w14:paraId="739A342C" w14:textId="77777777" w:rsidR="00314ACD" w:rsidRDefault="00314ACD" w:rsidP="00314ACD">
      <w:r>
        <w:t>#!markdown</w:t>
      </w:r>
    </w:p>
    <w:p w14:paraId="7DD06AE0" w14:textId="77777777" w:rsidR="00314ACD" w:rsidRDefault="00314ACD" w:rsidP="00314ACD"/>
    <w:p w14:paraId="3FA10CFC" w14:textId="77777777" w:rsidR="00314ACD" w:rsidRDefault="00314ACD" w:rsidP="00314ACD">
      <w:r>
        <w:t>&lt;span style="font-size:16px;"&gt;</w:t>
      </w:r>
    </w:p>
    <w:p w14:paraId="207BF1E5" w14:textId="77777777" w:rsidR="00314ACD" w:rsidRDefault="00314ACD" w:rsidP="00314ACD">
      <w:r>
        <w:t>Content tbd</w:t>
      </w:r>
    </w:p>
    <w:p w14:paraId="2FB9B359" w14:textId="4DFBA992" w:rsidR="00314ACD" w:rsidRDefault="00314ACD" w:rsidP="00314ACD">
      <w:r>
        <w:t>&lt;/span&gt;</w:t>
      </w:r>
    </w:p>
    <w:sectPr w:rsidR="00314ACD" w:rsidSect="00314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 Pfeiffer">
    <w15:presenceInfo w15:providerId="Windows Live" w15:userId="aa431f957bfba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D"/>
    <w:rsid w:val="00314ACD"/>
    <w:rsid w:val="003D5328"/>
    <w:rsid w:val="005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30C"/>
  <w15:chartTrackingRefBased/>
  <w15:docId w15:val="{F33612A4-A66A-4D8E-951E-427A7D61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D2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</cp:revision>
  <dcterms:created xsi:type="dcterms:W3CDTF">2022-01-31T02:55:00Z</dcterms:created>
  <dcterms:modified xsi:type="dcterms:W3CDTF">2022-01-31T03:06:00Z</dcterms:modified>
</cp:coreProperties>
</file>